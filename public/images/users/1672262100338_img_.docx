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D68C3" w14:textId="4A9EED72" w:rsidR="002B005C" w:rsidRDefault="00D23E8C">
      <w:pPr>
        <w:rPr>
          <w:lang w:val="es-ES"/>
        </w:rPr>
      </w:pPr>
      <w:commentRangeStart w:id="0"/>
      <w:r>
        <w:rPr>
          <w:lang w:val="es-ES"/>
        </w:rPr>
        <w:t xml:space="preserve">Filosofía - Actividad </w:t>
      </w:r>
      <w:commentRangeEnd w:id="0"/>
      <w:r w:rsidR="006621E7">
        <w:rPr>
          <w:rStyle w:val="Refdecomentario"/>
        </w:rPr>
        <w:commentReference w:id="0"/>
      </w:r>
      <w:r>
        <w:rPr>
          <w:lang w:val="es-ES"/>
        </w:rPr>
        <w:t>1</w:t>
      </w:r>
    </w:p>
    <w:p w14:paraId="57892490" w14:textId="20624187" w:rsidR="00D23E8C" w:rsidRDefault="00D23E8C">
      <w:pPr>
        <w:rPr>
          <w:lang w:val="es-ES"/>
        </w:rPr>
      </w:pPr>
      <w:r w:rsidRPr="00D23E8C">
        <w:rPr>
          <w:lang w:val="es-ES"/>
        </w:rPr>
        <w:t xml:space="preserve">CHAMI, </w:t>
      </w:r>
      <w:proofErr w:type="spellStart"/>
      <w:r w:rsidRPr="00D23E8C">
        <w:rPr>
          <w:lang w:val="es-ES"/>
        </w:rPr>
        <w:t>Mijal</w:t>
      </w:r>
      <w:proofErr w:type="spellEnd"/>
    </w:p>
    <w:p w14:paraId="22FB30C4" w14:textId="77777777" w:rsidR="00D23E8C" w:rsidRDefault="00D23E8C">
      <w:pPr>
        <w:rPr>
          <w:lang w:val="es-ES"/>
        </w:rPr>
      </w:pPr>
    </w:p>
    <w:p w14:paraId="23E4EC1C" w14:textId="6A648CF5" w:rsidR="00D23E8C" w:rsidRDefault="00D23E8C" w:rsidP="00D23E8C">
      <w:pPr>
        <w:pStyle w:val="NormalWeb"/>
        <w:shd w:val="clear" w:color="auto" w:fill="DDEEEE"/>
        <w:spacing w:before="0" w:beforeAutospacing="0" w:after="150" w:afterAutospacing="0"/>
        <w:rPr>
          <w:rFonts w:ascii="Open Sans" w:hAnsi="Open Sans" w:cs="Open Sans"/>
          <w:color w:val="393939"/>
          <w:sz w:val="20"/>
          <w:szCs w:val="20"/>
        </w:rPr>
      </w:pPr>
      <w:r>
        <w:rPr>
          <w:rFonts w:ascii="Open Sans" w:hAnsi="Open Sans" w:cs="Open Sans"/>
          <w:color w:val="393939"/>
          <w:sz w:val="20"/>
          <w:szCs w:val="20"/>
        </w:rPr>
        <w:t xml:space="preserve">A)  Pertenece al </w:t>
      </w:r>
      <w:commentRangeStart w:id="1"/>
      <w:r>
        <w:rPr>
          <w:rFonts w:ascii="Open Sans" w:hAnsi="Open Sans" w:cs="Open Sans"/>
          <w:color w:val="393939"/>
          <w:sz w:val="20"/>
          <w:szCs w:val="20"/>
        </w:rPr>
        <w:t>modelo político moderno</w:t>
      </w:r>
      <w:commentRangeEnd w:id="1"/>
      <w:r w:rsidR="000F2E96">
        <w:rPr>
          <w:rStyle w:val="Refdecomentario"/>
          <w:rFonts w:asciiTheme="minorHAnsi" w:eastAsiaTheme="minorHAnsi" w:hAnsiTheme="minorHAnsi" w:cstheme="minorBidi"/>
          <w:lang w:eastAsia="en-US"/>
        </w:rPr>
        <w:commentReference w:id="1"/>
      </w:r>
      <w:r>
        <w:rPr>
          <w:rFonts w:ascii="Open Sans" w:hAnsi="Open Sans" w:cs="Open Sans"/>
          <w:color w:val="393939"/>
          <w:sz w:val="20"/>
          <w:szCs w:val="20"/>
        </w:rPr>
        <w:t>, porque est</w:t>
      </w:r>
      <w:ins w:id="2" w:author="Microsoft Office User" w:date="2022-05-02T19:23:00Z">
        <w:r w:rsidR="000F2E96">
          <w:rPr>
            <w:rFonts w:ascii="Open Sans" w:hAnsi="Open Sans" w:cs="Open Sans"/>
            <w:color w:val="393939"/>
            <w:sz w:val="20"/>
            <w:szCs w:val="20"/>
          </w:rPr>
          <w:t>á</w:t>
        </w:r>
      </w:ins>
      <w:del w:id="3" w:author="Microsoft Office User" w:date="2022-05-02T19:23:00Z">
        <w:r w:rsidDel="000F2E96">
          <w:rPr>
            <w:rFonts w:ascii="Open Sans" w:hAnsi="Open Sans" w:cs="Open Sans"/>
            <w:color w:val="393939"/>
            <w:sz w:val="20"/>
            <w:szCs w:val="20"/>
          </w:rPr>
          <w:delText>a</w:delText>
        </w:r>
      </w:del>
      <w:r>
        <w:rPr>
          <w:rFonts w:ascii="Open Sans" w:hAnsi="Open Sans" w:cs="Open Sans"/>
          <w:color w:val="393939"/>
          <w:sz w:val="20"/>
          <w:szCs w:val="20"/>
        </w:rPr>
        <w:t xml:space="preserve"> separando el estado natural del ser humano del estado civil o político, los cuales para el modelo político antiguo son una sola cosa.</w:t>
      </w:r>
    </w:p>
    <w:p w14:paraId="2042A9BE" w14:textId="77777777" w:rsidR="00D23E8C" w:rsidRDefault="00D23E8C" w:rsidP="00D23E8C">
      <w:pPr>
        <w:pStyle w:val="NormalWeb"/>
        <w:shd w:val="clear" w:color="auto" w:fill="DDEEEE"/>
        <w:spacing w:before="0" w:beforeAutospacing="0" w:after="150" w:afterAutospacing="0"/>
        <w:rPr>
          <w:rFonts w:ascii="Open Sans" w:hAnsi="Open Sans" w:cs="Open Sans"/>
          <w:color w:val="393939"/>
          <w:sz w:val="20"/>
          <w:szCs w:val="20"/>
        </w:rPr>
      </w:pPr>
      <w:r>
        <w:rPr>
          <w:rFonts w:ascii="Open Sans" w:hAnsi="Open Sans" w:cs="Open Sans"/>
          <w:color w:val="393939"/>
          <w:sz w:val="20"/>
          <w:szCs w:val="20"/>
        </w:rPr>
        <w:t xml:space="preserve">El ser humano cambia su naturaleza </w:t>
      </w:r>
      <w:commentRangeStart w:id="4"/>
      <w:r>
        <w:rPr>
          <w:rFonts w:ascii="Open Sans" w:hAnsi="Open Sans" w:cs="Open Sans"/>
          <w:color w:val="393939"/>
          <w:sz w:val="20"/>
          <w:szCs w:val="20"/>
        </w:rPr>
        <w:t xml:space="preserve">al crear un </w:t>
      </w:r>
      <w:commentRangeEnd w:id="4"/>
      <w:r w:rsidR="000F2E96">
        <w:rPr>
          <w:rStyle w:val="Refdecomentario"/>
          <w:rFonts w:asciiTheme="minorHAnsi" w:eastAsiaTheme="minorHAnsi" w:hAnsiTheme="minorHAnsi" w:cstheme="minorBidi"/>
          <w:lang w:eastAsia="en-US"/>
        </w:rPr>
        <w:commentReference w:id="4"/>
      </w:r>
      <w:r>
        <w:rPr>
          <w:rFonts w:ascii="Open Sans" w:hAnsi="Open Sans" w:cs="Open Sans"/>
          <w:color w:val="393939"/>
          <w:sz w:val="20"/>
          <w:szCs w:val="20"/>
        </w:rPr>
        <w:t>Estado, que sería un estado artificial.</w:t>
      </w:r>
    </w:p>
    <w:p w14:paraId="3876A103" w14:textId="77777777" w:rsidR="00D23E8C" w:rsidRDefault="00D23E8C" w:rsidP="00D23E8C">
      <w:pPr>
        <w:pStyle w:val="NormalWeb"/>
        <w:shd w:val="clear" w:color="auto" w:fill="DDEEEE"/>
        <w:spacing w:before="0" w:beforeAutospacing="0" w:after="150" w:afterAutospacing="0"/>
        <w:rPr>
          <w:rFonts w:ascii="Open Sans" w:hAnsi="Open Sans" w:cs="Open Sans"/>
          <w:color w:val="393939"/>
          <w:sz w:val="20"/>
          <w:szCs w:val="20"/>
        </w:rPr>
      </w:pPr>
    </w:p>
    <w:p w14:paraId="3A0BB267" w14:textId="77777777" w:rsidR="00D23E8C" w:rsidRDefault="00D23E8C" w:rsidP="00D23E8C">
      <w:pPr>
        <w:pStyle w:val="NormalWeb"/>
        <w:shd w:val="clear" w:color="auto" w:fill="DDEEEE"/>
        <w:spacing w:before="0" w:beforeAutospacing="0" w:after="150" w:afterAutospacing="0"/>
        <w:rPr>
          <w:rFonts w:ascii="Open Sans" w:hAnsi="Open Sans" w:cs="Open Sans"/>
          <w:color w:val="393939"/>
          <w:sz w:val="20"/>
          <w:szCs w:val="20"/>
        </w:rPr>
      </w:pPr>
      <w:r>
        <w:rPr>
          <w:rFonts w:ascii="Open Sans" w:hAnsi="Open Sans" w:cs="Open Sans"/>
          <w:color w:val="393939"/>
          <w:sz w:val="20"/>
          <w:szCs w:val="20"/>
        </w:rPr>
        <w:t xml:space="preserve">B) Pertenece al </w:t>
      </w:r>
      <w:commentRangeStart w:id="5"/>
      <w:r>
        <w:rPr>
          <w:rFonts w:ascii="Open Sans" w:hAnsi="Open Sans" w:cs="Open Sans"/>
          <w:color w:val="393939"/>
          <w:sz w:val="20"/>
          <w:szCs w:val="20"/>
        </w:rPr>
        <w:t>modelo político antiguo</w:t>
      </w:r>
      <w:commentRangeEnd w:id="5"/>
      <w:r w:rsidR="000F2E96">
        <w:rPr>
          <w:rStyle w:val="Refdecomentario"/>
          <w:rFonts w:asciiTheme="minorHAnsi" w:eastAsiaTheme="minorHAnsi" w:hAnsiTheme="minorHAnsi" w:cstheme="minorBidi"/>
          <w:lang w:eastAsia="en-US"/>
        </w:rPr>
        <w:commentReference w:id="5"/>
      </w:r>
      <w:r>
        <w:rPr>
          <w:rFonts w:ascii="Open Sans" w:hAnsi="Open Sans" w:cs="Open Sans"/>
          <w:color w:val="393939"/>
          <w:sz w:val="20"/>
          <w:szCs w:val="20"/>
        </w:rPr>
        <w:t>.</w:t>
      </w:r>
    </w:p>
    <w:p w14:paraId="6DC7E9BD" w14:textId="77777777" w:rsidR="00D23E8C" w:rsidRDefault="00D23E8C" w:rsidP="00D23E8C">
      <w:pPr>
        <w:pStyle w:val="NormalWeb"/>
        <w:shd w:val="clear" w:color="auto" w:fill="DDEEEE"/>
        <w:spacing w:before="0" w:beforeAutospacing="0" w:after="150" w:afterAutospacing="0"/>
        <w:rPr>
          <w:rFonts w:ascii="Open Sans" w:hAnsi="Open Sans" w:cs="Open Sans"/>
          <w:color w:val="393939"/>
          <w:sz w:val="20"/>
          <w:szCs w:val="20"/>
        </w:rPr>
      </w:pPr>
      <w:commentRangeStart w:id="6"/>
      <w:r>
        <w:rPr>
          <w:rFonts w:ascii="Open Sans" w:hAnsi="Open Sans" w:cs="Open Sans"/>
          <w:color w:val="393939"/>
          <w:sz w:val="20"/>
          <w:szCs w:val="20"/>
        </w:rPr>
        <w:t>El modelo político antiguo sostiene que la facultad política relevante se caracteriza por la sabiduría.</w:t>
      </w:r>
      <w:commentRangeEnd w:id="6"/>
      <w:r w:rsidR="000F2E96">
        <w:rPr>
          <w:rStyle w:val="Refdecomentario"/>
          <w:rFonts w:asciiTheme="minorHAnsi" w:eastAsiaTheme="minorHAnsi" w:hAnsiTheme="minorHAnsi" w:cstheme="minorBidi"/>
          <w:lang w:eastAsia="en-US"/>
        </w:rPr>
        <w:commentReference w:id="6"/>
      </w:r>
    </w:p>
    <w:p w14:paraId="295EED13" w14:textId="77777777" w:rsidR="00D23E8C" w:rsidRDefault="00D23E8C" w:rsidP="00D23E8C">
      <w:pPr>
        <w:pStyle w:val="NormalWeb"/>
        <w:shd w:val="clear" w:color="auto" w:fill="DDEEEE"/>
        <w:spacing w:before="0" w:beforeAutospacing="0" w:after="150" w:afterAutospacing="0"/>
        <w:rPr>
          <w:rFonts w:ascii="Open Sans" w:hAnsi="Open Sans" w:cs="Open Sans"/>
          <w:color w:val="393939"/>
          <w:sz w:val="20"/>
          <w:szCs w:val="20"/>
        </w:rPr>
      </w:pPr>
      <w:r>
        <w:rPr>
          <w:rFonts w:ascii="Open Sans" w:hAnsi="Open Sans" w:cs="Open Sans"/>
          <w:color w:val="393939"/>
          <w:sz w:val="20"/>
          <w:szCs w:val="20"/>
        </w:rPr>
        <w:t>En el texto dice que el que es sabio y tiene la capacidad, gobierna.</w:t>
      </w:r>
    </w:p>
    <w:p w14:paraId="39B9BDA8" w14:textId="77777777" w:rsidR="00D23E8C" w:rsidRDefault="00D23E8C" w:rsidP="00D23E8C">
      <w:pPr>
        <w:pStyle w:val="NormalWeb"/>
        <w:shd w:val="clear" w:color="auto" w:fill="DDEEEE"/>
        <w:spacing w:before="0" w:beforeAutospacing="0" w:after="150" w:afterAutospacing="0"/>
        <w:rPr>
          <w:rFonts w:ascii="Open Sans" w:hAnsi="Open Sans" w:cs="Open Sans"/>
          <w:color w:val="393939"/>
          <w:sz w:val="20"/>
          <w:szCs w:val="20"/>
        </w:rPr>
      </w:pPr>
    </w:p>
    <w:p w14:paraId="25ADA203" w14:textId="77777777" w:rsidR="00D23E8C" w:rsidRDefault="00D23E8C" w:rsidP="00D23E8C">
      <w:pPr>
        <w:pStyle w:val="NormalWeb"/>
        <w:shd w:val="clear" w:color="auto" w:fill="DDEEEE"/>
        <w:spacing w:before="0" w:beforeAutospacing="0" w:after="150" w:afterAutospacing="0"/>
        <w:rPr>
          <w:rFonts w:ascii="Open Sans" w:hAnsi="Open Sans" w:cs="Open Sans"/>
          <w:color w:val="393939"/>
          <w:sz w:val="20"/>
          <w:szCs w:val="20"/>
        </w:rPr>
      </w:pPr>
      <w:r>
        <w:rPr>
          <w:rFonts w:ascii="Open Sans" w:hAnsi="Open Sans" w:cs="Open Sans"/>
          <w:color w:val="393939"/>
          <w:sz w:val="20"/>
          <w:szCs w:val="20"/>
        </w:rPr>
        <w:t xml:space="preserve">C) Pertenece </w:t>
      </w:r>
      <w:commentRangeStart w:id="7"/>
      <w:r>
        <w:rPr>
          <w:rFonts w:ascii="Open Sans" w:hAnsi="Open Sans" w:cs="Open Sans"/>
          <w:color w:val="393939"/>
          <w:sz w:val="20"/>
          <w:szCs w:val="20"/>
        </w:rPr>
        <w:t>modelo político moderno</w:t>
      </w:r>
      <w:commentRangeEnd w:id="7"/>
      <w:r w:rsidR="000F2E96">
        <w:rPr>
          <w:rStyle w:val="Refdecomentario"/>
          <w:rFonts w:asciiTheme="minorHAnsi" w:eastAsiaTheme="minorHAnsi" w:hAnsiTheme="minorHAnsi" w:cstheme="minorBidi"/>
          <w:lang w:eastAsia="en-US"/>
        </w:rPr>
        <w:commentReference w:id="7"/>
      </w:r>
      <w:r>
        <w:rPr>
          <w:rFonts w:ascii="Open Sans" w:hAnsi="Open Sans" w:cs="Open Sans"/>
          <w:color w:val="393939"/>
          <w:sz w:val="20"/>
          <w:szCs w:val="20"/>
        </w:rPr>
        <w:t>.</w:t>
      </w:r>
    </w:p>
    <w:p w14:paraId="112D079D" w14:textId="77777777" w:rsidR="00D23E8C" w:rsidRDefault="00D23E8C" w:rsidP="00D23E8C">
      <w:pPr>
        <w:pStyle w:val="NormalWeb"/>
        <w:shd w:val="clear" w:color="auto" w:fill="DDEEEE"/>
        <w:spacing w:before="0" w:beforeAutospacing="0" w:after="150" w:afterAutospacing="0"/>
        <w:rPr>
          <w:rFonts w:ascii="Open Sans" w:hAnsi="Open Sans" w:cs="Open Sans"/>
          <w:color w:val="393939"/>
          <w:sz w:val="20"/>
          <w:szCs w:val="20"/>
        </w:rPr>
      </w:pPr>
      <w:commentRangeStart w:id="8"/>
      <w:r>
        <w:rPr>
          <w:rFonts w:ascii="Open Sans" w:hAnsi="Open Sans" w:cs="Open Sans"/>
          <w:color w:val="393939"/>
          <w:sz w:val="20"/>
          <w:szCs w:val="20"/>
        </w:rPr>
        <w:t>En el modelo político moderno el hombre renuncia a su estado natural egoísta para formar el estado político. El texto dice que el humano renuncia a su ley natural, a favor de la comunidad, por lo cual habrá una sociedad política o civil.</w:t>
      </w:r>
      <w:commentRangeEnd w:id="8"/>
      <w:r w:rsidR="000F2E96">
        <w:rPr>
          <w:rStyle w:val="Refdecomentario"/>
          <w:rFonts w:asciiTheme="minorHAnsi" w:eastAsiaTheme="minorHAnsi" w:hAnsiTheme="minorHAnsi" w:cstheme="minorBidi"/>
          <w:lang w:eastAsia="en-US"/>
        </w:rPr>
        <w:commentReference w:id="8"/>
      </w:r>
    </w:p>
    <w:p w14:paraId="6CDBA4C1" w14:textId="77777777" w:rsidR="00D23E8C" w:rsidRPr="00D23E8C" w:rsidRDefault="00D23E8C"/>
    <w:sectPr w:rsidR="00D23E8C" w:rsidRPr="00D23E8C" w:rsidSect="008504C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crosoft Office User" w:date="2022-05-02T19:38:00Z" w:initials="MOU">
    <w:p w14:paraId="35EEC209" w14:textId="764DEEE0" w:rsidR="006621E7" w:rsidRDefault="006621E7">
      <w:pPr>
        <w:pStyle w:val="Textocomentario"/>
      </w:pPr>
      <w:r>
        <w:rPr>
          <w:rStyle w:val="Refdecomentario"/>
        </w:rPr>
        <w:annotationRef/>
      </w:r>
      <w:r>
        <w:t>Bien</w:t>
      </w:r>
    </w:p>
  </w:comment>
  <w:comment w:id="1" w:author="Microsoft Office User" w:date="2022-05-02T19:24:00Z" w:initials="MOU">
    <w:p w14:paraId="34D6F6F9" w14:textId="07ED4898" w:rsidR="000F2E96" w:rsidRDefault="000F2E96">
      <w:pPr>
        <w:pStyle w:val="Textocomentario"/>
      </w:pPr>
      <w:r>
        <w:rPr>
          <w:rStyle w:val="Refdecomentario"/>
        </w:rPr>
        <w:annotationRef/>
      </w:r>
      <w:r>
        <w:t>Bien</w:t>
      </w:r>
    </w:p>
  </w:comment>
  <w:comment w:id="4" w:author="Microsoft Office User" w:date="2022-05-02T19:24:00Z" w:initials="MOU">
    <w:p w14:paraId="154EFFE1" w14:textId="56C91DBC" w:rsidR="000F2E96" w:rsidRDefault="000F2E96">
      <w:pPr>
        <w:pStyle w:val="Textocomentario"/>
      </w:pPr>
      <w:r>
        <w:rPr>
          <w:rStyle w:val="Refdecomentario"/>
        </w:rPr>
        <w:annotationRef/>
      </w:r>
      <w:r>
        <w:t>Al pasar al Estado político</w:t>
      </w:r>
    </w:p>
  </w:comment>
  <w:comment w:id="5" w:author="Microsoft Office User" w:date="2022-05-02T19:24:00Z" w:initials="MOU">
    <w:p w14:paraId="3BF73536" w14:textId="68C1AFEC" w:rsidR="000F2E96" w:rsidRDefault="000F2E96">
      <w:pPr>
        <w:pStyle w:val="Textocomentario"/>
      </w:pPr>
      <w:r>
        <w:rPr>
          <w:rStyle w:val="Refdecomentario"/>
        </w:rPr>
        <w:annotationRef/>
      </w:r>
      <w:r>
        <w:t>Bien</w:t>
      </w:r>
    </w:p>
  </w:comment>
  <w:comment w:id="6" w:author="Microsoft Office User" w:date="2022-05-02T19:25:00Z" w:initials="MOU">
    <w:p w14:paraId="150673E4" w14:textId="5202590E" w:rsidR="000F2E96" w:rsidRDefault="000F2E96">
      <w:pPr>
        <w:pStyle w:val="Textocomentario"/>
      </w:pPr>
      <w:r>
        <w:rPr>
          <w:rStyle w:val="Refdecomentario"/>
        </w:rPr>
        <w:annotationRef/>
      </w:r>
      <w:r>
        <w:t xml:space="preserve">¿Y esto qué significa respecto a quien ejerce el </w:t>
      </w:r>
      <w:proofErr w:type="spellStart"/>
      <w:r>
        <w:t>poer</w:t>
      </w:r>
      <w:proofErr w:type="spellEnd"/>
      <w:r>
        <w:t>?</w:t>
      </w:r>
    </w:p>
  </w:comment>
  <w:comment w:id="7" w:author="Microsoft Office User" w:date="2022-05-02T19:25:00Z" w:initials="MOU">
    <w:p w14:paraId="60EC90EB" w14:textId="4867A518" w:rsidR="000F2E96" w:rsidRDefault="000F2E96">
      <w:pPr>
        <w:pStyle w:val="Textocomentario"/>
      </w:pPr>
      <w:r>
        <w:rPr>
          <w:rStyle w:val="Refdecomentario"/>
        </w:rPr>
        <w:annotationRef/>
      </w:r>
      <w:r>
        <w:t>Bien</w:t>
      </w:r>
    </w:p>
  </w:comment>
  <w:comment w:id="8" w:author="Microsoft Office User" w:date="2022-05-02T19:25:00Z" w:initials="MOU">
    <w:p w14:paraId="6D2E535C" w14:textId="2BD3F76C" w:rsidR="000F2E96" w:rsidRDefault="000F2E96">
      <w:pPr>
        <w:pStyle w:val="Textocomentario"/>
      </w:pPr>
      <w:r>
        <w:rPr>
          <w:rStyle w:val="Refdecomentario"/>
        </w:rPr>
        <w:annotationRef/>
      </w:r>
      <w:r>
        <w:t>Bien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5EEC209" w15:done="0"/>
  <w15:commentEx w15:paraId="34D6F6F9" w15:done="0"/>
  <w15:commentEx w15:paraId="154EFFE1" w15:done="0"/>
  <w15:commentEx w15:paraId="3BF73536" w15:done="0"/>
  <w15:commentEx w15:paraId="150673E4" w15:done="0"/>
  <w15:commentEx w15:paraId="60EC90EB" w15:done="0"/>
  <w15:commentEx w15:paraId="6D2E53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AB1BC" w16cex:dateUtc="2022-05-02T22:38:00Z"/>
  <w16cex:commentExtensible w16cex:durableId="261AAE52" w16cex:dateUtc="2022-05-02T22:24:00Z"/>
  <w16cex:commentExtensible w16cex:durableId="261AAE6F" w16cex:dateUtc="2022-05-02T22:24:00Z"/>
  <w16cex:commentExtensible w16cex:durableId="261AAE7D" w16cex:dateUtc="2022-05-02T22:24:00Z"/>
  <w16cex:commentExtensible w16cex:durableId="261AAE95" w16cex:dateUtc="2022-05-02T22:25:00Z"/>
  <w16cex:commentExtensible w16cex:durableId="261AAEAA" w16cex:dateUtc="2022-05-02T22:25:00Z"/>
  <w16cex:commentExtensible w16cex:durableId="261AAEC2" w16cex:dateUtc="2022-05-02T22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5EEC209" w16cid:durableId="261AB1BC"/>
  <w16cid:commentId w16cid:paraId="34D6F6F9" w16cid:durableId="261AAE52"/>
  <w16cid:commentId w16cid:paraId="154EFFE1" w16cid:durableId="261AAE6F"/>
  <w16cid:commentId w16cid:paraId="3BF73536" w16cid:durableId="261AAE7D"/>
  <w16cid:commentId w16cid:paraId="150673E4" w16cid:durableId="261AAE95"/>
  <w16cid:commentId w16cid:paraId="60EC90EB" w16cid:durableId="261AAEAA"/>
  <w16cid:commentId w16cid:paraId="6D2E535C" w16cid:durableId="261AAEC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E8C"/>
    <w:rsid w:val="000F2E96"/>
    <w:rsid w:val="002B005C"/>
    <w:rsid w:val="006621E7"/>
    <w:rsid w:val="008504C4"/>
    <w:rsid w:val="00D2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1A4264"/>
  <w15:chartTrackingRefBased/>
  <w15:docId w15:val="{13FA39C7-8425-1E4F-B929-F151875B2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3E8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Hipervnculo">
    <w:name w:val="Hyperlink"/>
    <w:basedOn w:val="Fuentedeprrafopredeter"/>
    <w:uiPriority w:val="99"/>
    <w:semiHidden/>
    <w:unhideWhenUsed/>
    <w:rsid w:val="00D23E8C"/>
    <w:rPr>
      <w:color w:val="0000FF"/>
      <w:u w:val="single"/>
    </w:rPr>
  </w:style>
  <w:style w:type="paragraph" w:styleId="Revisin">
    <w:name w:val="Revision"/>
    <w:hidden/>
    <w:uiPriority w:val="99"/>
    <w:semiHidden/>
    <w:rsid w:val="000F2E96"/>
  </w:style>
  <w:style w:type="character" w:styleId="Refdecomentario">
    <w:name w:val="annotation reference"/>
    <w:basedOn w:val="Fuentedeprrafopredeter"/>
    <w:uiPriority w:val="99"/>
    <w:semiHidden/>
    <w:unhideWhenUsed/>
    <w:rsid w:val="000F2E9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F2E9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F2E9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F2E9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F2E9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7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689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2022-05-02T20:38:00Z</dcterms:created>
  <dcterms:modified xsi:type="dcterms:W3CDTF">2022-05-02T22:38:00Z</dcterms:modified>
</cp:coreProperties>
</file>